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F6A" w:rsidRDefault="00C0657A" w:rsidP="00C0657A">
      <w:pPr>
        <w:pStyle w:val="a3"/>
        <w:rPr>
          <w:rtl/>
        </w:rPr>
      </w:pPr>
      <w:r>
        <w:rPr>
          <w:rFonts w:hint="cs"/>
          <w:rtl/>
        </w:rPr>
        <w:t xml:space="preserve">מדריך לשימוש ב </w:t>
      </w:r>
      <w:r>
        <w:t>cPanel</w:t>
      </w:r>
      <w:r>
        <w:rPr>
          <w:rFonts w:hint="cs"/>
          <w:rtl/>
        </w:rPr>
        <w:t xml:space="preserve"> עבור הנדסת תוכנה</w:t>
      </w:r>
    </w:p>
    <w:p w:rsidR="00C0657A" w:rsidRDefault="00C0657A" w:rsidP="00C0657A">
      <w:pPr>
        <w:rPr>
          <w:rtl/>
        </w:rPr>
      </w:pPr>
    </w:p>
    <w:p w:rsidR="00C0657A" w:rsidRDefault="00C0657A" w:rsidP="00C0657A">
      <w:pPr>
        <w:rPr>
          <w:rtl/>
        </w:rPr>
      </w:pPr>
      <w:r>
        <w:rPr>
          <w:rFonts w:hint="cs"/>
          <w:rtl/>
        </w:rPr>
        <w:t xml:space="preserve">המכללה רכשה רישוי לסביבת אירוח אתרים בשם </w:t>
      </w:r>
      <w:r>
        <w:t>cPanel</w:t>
      </w:r>
      <w:r>
        <w:rPr>
          <w:rFonts w:hint="cs"/>
          <w:rtl/>
        </w:rPr>
        <w:t>, המערכת מאפשרת ניהול של אתר אישי לכל סטודנט במערכת דרך הדפדפן בצורה קלה נוחה וידידותית למשתמש.</w:t>
      </w:r>
    </w:p>
    <w:p w:rsidR="00FD238C" w:rsidRDefault="00FD238C" w:rsidP="00096A4A">
      <w:pPr>
        <w:rPr>
          <w:rtl/>
        </w:rPr>
      </w:pPr>
      <w:r>
        <w:rPr>
          <w:rFonts w:hint="cs"/>
          <w:rtl/>
        </w:rPr>
        <w:t xml:space="preserve">מדריך זה נועד </w:t>
      </w:r>
      <w:r w:rsidRPr="00FD238C">
        <w:rPr>
          <w:rFonts w:hint="cs"/>
          <w:b/>
          <w:bCs/>
          <w:rtl/>
        </w:rPr>
        <w:t>לסקירה כללית ושימוש בסיסי במערכת</w:t>
      </w:r>
      <w:r>
        <w:rPr>
          <w:rFonts w:hint="cs"/>
          <w:rtl/>
        </w:rPr>
        <w:t xml:space="preserve">, מערכת ה </w:t>
      </w:r>
      <w:r>
        <w:t>cPanel</w:t>
      </w:r>
      <w:r>
        <w:rPr>
          <w:rFonts w:hint="cs"/>
          <w:rtl/>
        </w:rPr>
        <w:t xml:space="preserve"> היא מערכת שמשמ</w:t>
      </w:r>
      <w:ins w:id="0" w:author="Roi Liani" w:date="2017-10-31T10:11:00Z">
        <w:r w:rsidR="00096A4A">
          <w:rPr>
            <w:rFonts w:hint="cs"/>
            <w:rtl/>
          </w:rPr>
          <w:t>ש</w:t>
        </w:r>
      </w:ins>
      <w:r>
        <w:rPr>
          <w:rFonts w:hint="cs"/>
          <w:rtl/>
        </w:rPr>
        <w:t xml:space="preserve">ת הרבה שרתי אירוח בעולם ולכן ניתן למצוא בקלות מידע מורחב </w:t>
      </w:r>
      <w:del w:id="1" w:author="Yehuda Bortz" w:date="2017-10-31T09:32:00Z">
        <w:r w:rsidDel="00325234">
          <w:rPr>
            <w:rFonts w:hint="cs"/>
            <w:rtl/>
          </w:rPr>
          <w:delText>על</w:delText>
        </w:r>
      </w:del>
      <w:del w:id="2" w:author="Roi Liani" w:date="2017-10-31T10:11:00Z">
        <w:r w:rsidDel="00096A4A">
          <w:rPr>
            <w:rFonts w:hint="cs"/>
            <w:rtl/>
          </w:rPr>
          <w:delText xml:space="preserve"> </w:delText>
        </w:r>
      </w:del>
      <w:r>
        <w:rPr>
          <w:rFonts w:hint="cs"/>
          <w:rtl/>
        </w:rPr>
        <w:t>עליה בגוגל וכדו'.</w:t>
      </w:r>
    </w:p>
    <w:p w:rsidR="004D3A02" w:rsidRDefault="004E5E02" w:rsidP="004E5E02">
      <w:pPr>
        <w:pStyle w:val="1"/>
        <w:rPr>
          <w:rtl/>
        </w:rPr>
      </w:pPr>
      <w:r>
        <w:rPr>
          <w:rFonts w:hint="cs"/>
          <w:rtl/>
        </w:rPr>
        <w:t>כניסה לאתר הרגיל ולאתר הניהול</w:t>
      </w:r>
    </w:p>
    <w:p w:rsidR="004E5E02" w:rsidRDefault="004E5E02" w:rsidP="004E5E02">
      <w:pPr>
        <w:rPr>
          <w:rtl/>
        </w:rPr>
      </w:pPr>
      <w:r>
        <w:rPr>
          <w:rFonts w:hint="cs"/>
          <w:rtl/>
        </w:rPr>
        <w:t xml:space="preserve">לכל אתר יש שני כתובת, כתובת אחת </w:t>
      </w:r>
      <w:proofErr w:type="spellStart"/>
      <w:r>
        <w:rPr>
          <w:rFonts w:hint="cs"/>
          <w:rtl/>
        </w:rPr>
        <w:t>לצפיה</w:t>
      </w:r>
      <w:proofErr w:type="spellEnd"/>
      <w:r>
        <w:rPr>
          <w:rFonts w:hint="cs"/>
          <w:rtl/>
        </w:rPr>
        <w:t xml:space="preserve"> בתוכן האתר, וכתובת שניה לניהול הקבצים, מסדי נתונים ושאר הגדרות של האתר.</w:t>
      </w:r>
    </w:p>
    <w:p w:rsidR="004E5E02" w:rsidRDefault="004E5E02" w:rsidP="004E5E02">
      <w:pPr>
        <w:pStyle w:val="2"/>
        <w:rPr>
          <w:rtl/>
        </w:rPr>
      </w:pPr>
      <w:r>
        <w:rPr>
          <w:rFonts w:hint="cs"/>
          <w:rtl/>
        </w:rPr>
        <w:t xml:space="preserve">כתובת </w:t>
      </w:r>
      <w:ins w:id="3" w:author="Yehuda Bortz" w:date="2017-10-31T09:32:00Z">
        <w:r w:rsidR="00325234">
          <w:rPr>
            <w:rFonts w:hint="cs"/>
            <w:rtl/>
          </w:rPr>
          <w:t>ה</w:t>
        </w:r>
      </w:ins>
      <w:r>
        <w:rPr>
          <w:rFonts w:hint="cs"/>
          <w:rtl/>
        </w:rPr>
        <w:t xml:space="preserve">אתר </w:t>
      </w:r>
      <w:ins w:id="4" w:author="Yehuda Bortz" w:date="2017-10-31T09:32:00Z">
        <w:r w:rsidR="00325234">
          <w:rPr>
            <w:rFonts w:hint="cs"/>
            <w:rtl/>
          </w:rPr>
          <w:t>ה</w:t>
        </w:r>
      </w:ins>
      <w:r>
        <w:rPr>
          <w:rFonts w:hint="cs"/>
          <w:rtl/>
        </w:rPr>
        <w:t>רגיל</w:t>
      </w:r>
    </w:p>
    <w:p w:rsidR="004E5E02" w:rsidRDefault="004E5E02" w:rsidP="004E5E02">
      <w:pPr>
        <w:rPr>
          <w:rtl/>
        </w:rPr>
      </w:pPr>
      <w:r>
        <w:rPr>
          <w:rFonts w:hint="cs"/>
          <w:rtl/>
        </w:rPr>
        <w:t xml:space="preserve">כתובת האתר היא: </w:t>
      </w:r>
      <w:r>
        <w:t>username.mysoft.jce.ac.il</w:t>
      </w:r>
      <w:r>
        <w:rPr>
          <w:rFonts w:hint="cs"/>
          <w:rtl/>
        </w:rPr>
        <w:t xml:space="preserve"> כאשר במקום </w:t>
      </w:r>
      <w:r>
        <w:t>username</w:t>
      </w:r>
      <w:r>
        <w:rPr>
          <w:rFonts w:hint="cs"/>
          <w:rtl/>
        </w:rPr>
        <w:t xml:space="preserve"> כל משתמש יכתוב את שם המשתמש שלו, לדוגמא: </w:t>
      </w:r>
      <w:r>
        <w:t>roil.mysoft.jce.ac.il</w:t>
      </w:r>
    </w:p>
    <w:p w:rsidR="004E5E02" w:rsidRDefault="004E5E02" w:rsidP="004E5E02">
      <w:pPr>
        <w:rPr>
          <w:rtl/>
        </w:rPr>
      </w:pPr>
      <w:r>
        <w:rPr>
          <w:rFonts w:hint="cs"/>
          <w:rtl/>
        </w:rPr>
        <w:t>נגלוש לכתובת ונראה שאכן יש אתר "ריק"</w:t>
      </w:r>
    </w:p>
    <w:p w:rsidR="004E5E02" w:rsidRDefault="004E5E02" w:rsidP="004E5E0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294C2FB" wp14:editId="2B08BAD0">
            <wp:extent cx="2311842" cy="1563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788" cy="15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02" w:rsidRDefault="004E5E02" w:rsidP="004E5E02">
      <w:pPr>
        <w:pStyle w:val="2"/>
        <w:rPr>
          <w:rtl/>
        </w:rPr>
      </w:pPr>
      <w:r>
        <w:rPr>
          <w:rFonts w:hint="cs"/>
          <w:rtl/>
        </w:rPr>
        <w:t xml:space="preserve">כתובת אתר </w:t>
      </w:r>
      <w:ins w:id="5" w:author="Yehuda Bortz" w:date="2017-10-31T09:33:00Z">
        <w:r w:rsidR="00325234">
          <w:rPr>
            <w:rFonts w:hint="cs"/>
            <w:rtl/>
          </w:rPr>
          <w:t>ה</w:t>
        </w:r>
      </w:ins>
      <w:r>
        <w:rPr>
          <w:rFonts w:hint="cs"/>
          <w:rtl/>
        </w:rPr>
        <w:t>ניהול</w:t>
      </w:r>
    </w:p>
    <w:p w:rsidR="004E5E02" w:rsidRPr="004E5E02" w:rsidRDefault="004E5E02" w:rsidP="00E844E8">
      <w:pPr>
        <w:rPr>
          <w:rtl/>
        </w:rPr>
      </w:pPr>
      <w:r>
        <w:rPr>
          <w:rFonts w:hint="cs"/>
          <w:rtl/>
        </w:rPr>
        <w:t xml:space="preserve">כתובת האתר לניהול דומה לאתר הרגיל עם שינוי קל חייב חיבור מאובטח וחיבור בפורט 2083: </w:t>
      </w:r>
      <w:r w:rsidR="00F01FDB">
        <w:rPr>
          <w:rStyle w:val="Hyperlink"/>
        </w:rPr>
        <w:fldChar w:fldCharType="begin"/>
      </w:r>
      <w:r w:rsidR="00F01FDB">
        <w:rPr>
          <w:rStyle w:val="Hyperlink"/>
        </w:rPr>
        <w:instrText xml:space="preserve"> HYPERLINK "https://username.mysoft.jce.ac.il:2083" </w:instrText>
      </w:r>
      <w:r w:rsidR="00F01FDB">
        <w:rPr>
          <w:rStyle w:val="Hyperlink"/>
        </w:rPr>
        <w:fldChar w:fldCharType="separate"/>
      </w:r>
      <w:r w:rsidRPr="001B43AA">
        <w:rPr>
          <w:rStyle w:val="Hyperlink"/>
        </w:rPr>
        <w:t>https://</w:t>
      </w:r>
      <w:del w:id="6" w:author="Roi Liani [2]" w:date="2018-10-02T16:42:00Z">
        <w:r w:rsidRPr="001B43AA" w:rsidDel="00F01FDB">
          <w:rPr>
            <w:rStyle w:val="Hyperlink"/>
          </w:rPr>
          <w:delText>username.</w:delText>
        </w:r>
      </w:del>
      <w:r w:rsidRPr="001B43AA">
        <w:rPr>
          <w:rStyle w:val="Hyperlink"/>
        </w:rPr>
        <w:t>mysoft.jce.ac.il:2083</w:t>
      </w:r>
      <w:r w:rsidR="00F01FDB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שוב יש להחליף את </w:t>
      </w:r>
      <w:r>
        <w:t>username</w:t>
      </w:r>
      <w:r>
        <w:rPr>
          <w:rFonts w:hint="cs"/>
          <w:rtl/>
        </w:rPr>
        <w:t xml:space="preserve"> בשם המשתמש במכללה.</w:t>
      </w:r>
    </w:p>
    <w:p w:rsidR="004E5E02" w:rsidRDefault="004E5E02" w:rsidP="004E5E02">
      <w:pPr>
        <w:rPr>
          <w:rtl/>
        </w:rPr>
      </w:pPr>
      <w:r>
        <w:rPr>
          <w:rFonts w:hint="cs"/>
          <w:rtl/>
        </w:rPr>
        <w:t>אם נגלוש לכתובת הכתובת הניהול נקבל דף התחברות למערכת:</w:t>
      </w:r>
    </w:p>
    <w:p w:rsidR="004E5E02" w:rsidRDefault="004E5E02" w:rsidP="004E5E0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D99F7F6" wp14:editId="312CFA2D">
            <wp:extent cx="1588629" cy="2042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6026" cy="20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02" w:rsidRDefault="004E5E02" w:rsidP="004E5E02">
      <w:pPr>
        <w:pStyle w:val="2"/>
        <w:rPr>
          <w:rtl/>
        </w:rPr>
      </w:pPr>
      <w:r>
        <w:rPr>
          <w:rFonts w:hint="cs"/>
          <w:rtl/>
        </w:rPr>
        <w:lastRenderedPageBreak/>
        <w:t>שם משתמש וסיסמא</w:t>
      </w:r>
    </w:p>
    <w:p w:rsidR="004E5E02" w:rsidRPr="00325234" w:rsidDel="00325234" w:rsidRDefault="004E5E02" w:rsidP="004E5E02">
      <w:pPr>
        <w:rPr>
          <w:del w:id="7" w:author="Yehuda Bortz" w:date="2017-10-31T09:35:00Z"/>
          <w:b/>
          <w:bCs/>
          <w:rtl/>
        </w:rPr>
      </w:pPr>
      <w:r>
        <w:rPr>
          <w:rFonts w:hint="cs"/>
          <w:rtl/>
        </w:rPr>
        <w:t xml:space="preserve">שם המשתמש, הינו שם המשתמש במכללה והסיסמא הראשונית היא </w:t>
      </w:r>
      <w:r>
        <w:rPr>
          <w:rFonts w:hint="cs"/>
          <w:b/>
          <w:bCs/>
          <w:rtl/>
        </w:rPr>
        <w:t>חמש ספרות אחרונות של ת.ז.</w:t>
      </w:r>
      <w:ins w:id="8" w:author="Roi Liani" w:date="2017-10-31T10:11:00Z">
        <w:r w:rsidR="00096A4A">
          <w:rPr>
            <w:rFonts w:hint="cs"/>
            <w:b/>
            <w:bCs/>
            <w:rtl/>
          </w:rPr>
          <w:t xml:space="preserve"> </w:t>
        </w:r>
      </w:ins>
    </w:p>
    <w:p w:rsidR="004E5E02" w:rsidRPr="00325234" w:rsidRDefault="002A3FC9">
      <w:pPr>
        <w:rPr>
          <w:b/>
          <w:bCs/>
          <w:sz w:val="24"/>
          <w:szCs w:val="24"/>
          <w:rPrChange w:id="9" w:author="Yehuda Bortz" w:date="2017-10-31T09:35:00Z">
            <w:rPr/>
          </w:rPrChange>
        </w:rPr>
        <w:pPrChange w:id="10" w:author="Yehuda Bortz" w:date="2017-10-31T09:35:00Z">
          <w:pPr>
            <w:pStyle w:val="a5"/>
            <w:numPr>
              <w:numId w:val="1"/>
            </w:numPr>
            <w:ind w:hanging="360"/>
          </w:pPr>
        </w:pPrChange>
      </w:pPr>
      <w:r w:rsidRPr="00325234">
        <w:rPr>
          <w:rFonts w:hint="eastAsia"/>
          <w:b/>
          <w:bCs/>
          <w:rtl/>
          <w:rPrChange w:id="11" w:author="Yehuda Bortz" w:date="2017-10-31T09:35:00Z">
            <w:rPr>
              <w:rFonts w:hint="eastAsia"/>
              <w:rtl/>
            </w:rPr>
          </w:rPrChange>
        </w:rPr>
        <w:t>אנו</w:t>
      </w:r>
      <w:r w:rsidRPr="00325234">
        <w:rPr>
          <w:b/>
          <w:bCs/>
          <w:rtl/>
          <w:rPrChange w:id="12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13" w:author="Yehuda Bortz" w:date="2017-10-31T09:35:00Z">
            <w:rPr>
              <w:rFonts w:hint="eastAsia"/>
              <w:rtl/>
            </w:rPr>
          </w:rPrChange>
        </w:rPr>
        <w:t>ממליצים</w:t>
      </w:r>
      <w:r w:rsidRPr="00325234">
        <w:rPr>
          <w:b/>
          <w:bCs/>
          <w:rtl/>
          <w:rPrChange w:id="14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15" w:author="Yehuda Bortz" w:date="2017-10-31T09:35:00Z">
            <w:rPr>
              <w:rFonts w:hint="eastAsia"/>
              <w:rtl/>
            </w:rPr>
          </w:rPrChange>
        </w:rPr>
        <w:t>מאוד</w:t>
      </w:r>
      <w:r w:rsidRPr="00325234">
        <w:rPr>
          <w:b/>
          <w:bCs/>
          <w:rtl/>
          <w:rPrChange w:id="16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17" w:author="Yehuda Bortz" w:date="2017-10-31T09:35:00Z">
            <w:rPr>
              <w:rFonts w:hint="eastAsia"/>
              <w:rtl/>
            </w:rPr>
          </w:rPrChange>
        </w:rPr>
        <w:t>לשנות</w:t>
      </w:r>
      <w:r w:rsidRPr="00325234">
        <w:rPr>
          <w:b/>
          <w:bCs/>
          <w:rtl/>
          <w:rPrChange w:id="18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19" w:author="Yehuda Bortz" w:date="2017-10-31T09:35:00Z">
            <w:rPr>
              <w:rFonts w:hint="eastAsia"/>
              <w:rtl/>
            </w:rPr>
          </w:rPrChange>
        </w:rPr>
        <w:t>את</w:t>
      </w:r>
      <w:r w:rsidRPr="00325234">
        <w:rPr>
          <w:b/>
          <w:bCs/>
          <w:rtl/>
          <w:rPrChange w:id="20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21" w:author="Yehuda Bortz" w:date="2017-10-31T09:35:00Z">
            <w:rPr>
              <w:rFonts w:hint="eastAsia"/>
              <w:rtl/>
            </w:rPr>
          </w:rPrChange>
        </w:rPr>
        <w:t>הסיסמא</w:t>
      </w:r>
      <w:r w:rsidRPr="00325234">
        <w:rPr>
          <w:b/>
          <w:bCs/>
          <w:rtl/>
          <w:rPrChange w:id="22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23" w:author="Yehuda Bortz" w:date="2017-10-31T09:35:00Z">
            <w:rPr>
              <w:rFonts w:hint="eastAsia"/>
              <w:rtl/>
            </w:rPr>
          </w:rPrChange>
        </w:rPr>
        <w:t>לאחר</w:t>
      </w:r>
      <w:r w:rsidRPr="00325234">
        <w:rPr>
          <w:b/>
          <w:bCs/>
          <w:rtl/>
          <w:rPrChange w:id="24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25" w:author="Yehuda Bortz" w:date="2017-10-31T09:35:00Z">
            <w:rPr>
              <w:rFonts w:hint="eastAsia"/>
              <w:rtl/>
            </w:rPr>
          </w:rPrChange>
        </w:rPr>
        <w:t>שהתחברתם</w:t>
      </w:r>
      <w:r w:rsidRPr="00325234">
        <w:rPr>
          <w:b/>
          <w:bCs/>
          <w:rtl/>
          <w:rPrChange w:id="26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27" w:author="Yehuda Bortz" w:date="2017-10-31T09:35:00Z">
            <w:rPr>
              <w:rFonts w:hint="eastAsia"/>
              <w:rtl/>
            </w:rPr>
          </w:rPrChange>
        </w:rPr>
        <w:t>בפעם</w:t>
      </w:r>
      <w:r w:rsidRPr="00325234">
        <w:rPr>
          <w:b/>
          <w:bCs/>
          <w:rtl/>
          <w:rPrChange w:id="28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29" w:author="Yehuda Bortz" w:date="2017-10-31T09:35:00Z">
            <w:rPr>
              <w:rFonts w:hint="eastAsia"/>
              <w:rtl/>
            </w:rPr>
          </w:rPrChange>
        </w:rPr>
        <w:t>הראשונה</w:t>
      </w:r>
      <w:r w:rsidRPr="00325234">
        <w:rPr>
          <w:b/>
          <w:bCs/>
          <w:rtl/>
          <w:rPrChange w:id="30" w:author="Yehuda Bortz" w:date="2017-10-31T09:35:00Z">
            <w:rPr>
              <w:rtl/>
            </w:rPr>
          </w:rPrChange>
        </w:rPr>
        <w:t xml:space="preserve"> </w:t>
      </w:r>
      <w:r w:rsidRPr="00325234">
        <w:rPr>
          <w:rFonts w:hint="eastAsia"/>
          <w:b/>
          <w:bCs/>
          <w:rtl/>
          <w:rPrChange w:id="31" w:author="Yehuda Bortz" w:date="2017-10-31T09:35:00Z">
            <w:rPr>
              <w:rFonts w:hint="eastAsia"/>
              <w:rtl/>
            </w:rPr>
          </w:rPrChange>
        </w:rPr>
        <w:t>למערכת</w:t>
      </w:r>
      <w:r w:rsidRPr="00325234">
        <w:rPr>
          <w:b/>
          <w:bCs/>
          <w:sz w:val="24"/>
          <w:szCs w:val="24"/>
          <w:rtl/>
          <w:rPrChange w:id="32" w:author="Yehuda Bortz" w:date="2017-10-31T09:35:00Z">
            <w:rPr>
              <w:rtl/>
            </w:rPr>
          </w:rPrChange>
        </w:rPr>
        <w:t>.</w:t>
      </w:r>
    </w:p>
    <w:p w:rsidR="002A3FC9" w:rsidRDefault="002A3FC9" w:rsidP="003B2D5A">
      <w:pPr>
        <w:pStyle w:val="1"/>
        <w:rPr>
          <w:rtl/>
        </w:rPr>
      </w:pPr>
      <w:r>
        <w:rPr>
          <w:rFonts w:hint="cs"/>
          <w:rtl/>
        </w:rPr>
        <w:t>ניהול האתר</w:t>
      </w:r>
    </w:p>
    <w:p w:rsidR="002A3FC9" w:rsidRDefault="002A3FC9" w:rsidP="002A3FC9">
      <w:pPr>
        <w:rPr>
          <w:rtl/>
        </w:rPr>
      </w:pPr>
      <w:r>
        <w:rPr>
          <w:rFonts w:hint="cs"/>
          <w:rtl/>
        </w:rPr>
        <w:t>כאשר נתחבר לאתר נוכל לראות שהוא מחולק למספר חלקים עיקרים:</w:t>
      </w:r>
    </w:p>
    <w:p w:rsidR="002A3FC9" w:rsidRDefault="002A3FC9" w:rsidP="002A3FC9">
      <w:pPr>
        <w:pStyle w:val="a5"/>
        <w:numPr>
          <w:ilvl w:val="0"/>
          <w:numId w:val="2"/>
        </w:numPr>
      </w:pPr>
      <w:r>
        <w:rPr>
          <w:rFonts w:hint="cs"/>
          <w:rtl/>
        </w:rPr>
        <w:t>חיפוש, ניהול חשבון מערכת ויציאה מהמערכת</w:t>
      </w:r>
    </w:p>
    <w:p w:rsidR="002A3FC9" w:rsidRDefault="002A3FC9" w:rsidP="002A3FC9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ניהול חלקים שונים באתר </w:t>
      </w:r>
      <w:r>
        <w:rPr>
          <w:rtl/>
        </w:rPr>
        <w:t>–</w:t>
      </w:r>
      <w:r>
        <w:rPr>
          <w:rFonts w:hint="cs"/>
          <w:rtl/>
        </w:rPr>
        <w:t xml:space="preserve"> כמו קבצים, מסדי נתונים, סוגי התחברות ועוד</w:t>
      </w:r>
    </w:p>
    <w:p w:rsidR="002A3FC9" w:rsidRDefault="002A3FC9" w:rsidP="002A3FC9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סטטיסטיקה של האתר, כמו ניצולת שטח אחסון, </w:t>
      </w:r>
      <w:r w:rsidR="003237DB">
        <w:rPr>
          <w:rFonts w:hint="cs"/>
          <w:rtl/>
        </w:rPr>
        <w:t>ניצולת כמות מסדי הנתונים ועוד</w:t>
      </w:r>
    </w:p>
    <w:p w:rsidR="003237DB" w:rsidRPr="002A3FC9" w:rsidRDefault="00B93EB8" w:rsidP="003237DB">
      <w:r>
        <w:rPr>
          <w:rFonts w:hint="cs"/>
          <w:noProof/>
        </w:rPr>
        <w:drawing>
          <wp:inline distT="0" distB="0" distL="0" distR="0">
            <wp:extent cx="6307546" cy="2934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954" cy="294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02" w:rsidRDefault="00FD238C" w:rsidP="00FD238C">
      <w:pPr>
        <w:pStyle w:val="2"/>
        <w:rPr>
          <w:rtl/>
        </w:rPr>
      </w:pPr>
      <w:r>
        <w:rPr>
          <w:rFonts w:hint="cs"/>
          <w:rtl/>
        </w:rPr>
        <w:t>הגדרות חשבון</w:t>
      </w:r>
    </w:p>
    <w:p w:rsidR="00FD238C" w:rsidRDefault="00FD238C" w:rsidP="00FD238C">
      <w:pPr>
        <w:rPr>
          <w:rtl/>
        </w:rPr>
      </w:pPr>
      <w:del w:id="33" w:author="Yehuda Bortz" w:date="2017-10-31T09:39:00Z">
        <w:r w:rsidDel="00325234">
          <w:rPr>
            <w:rFonts w:hint="cs"/>
            <w:rtl/>
          </w:rPr>
          <w:delText xml:space="preserve">אם </w:delText>
        </w:r>
      </w:del>
      <w:ins w:id="34" w:author="Yehuda Bortz" w:date="2017-10-31T09:39:00Z">
        <w:r w:rsidR="00325234">
          <w:rPr>
            <w:rFonts w:hint="cs"/>
            <w:rtl/>
          </w:rPr>
          <w:t xml:space="preserve">כאשר </w:t>
        </w:r>
      </w:ins>
      <w:r>
        <w:rPr>
          <w:rFonts w:hint="cs"/>
          <w:rtl/>
        </w:rPr>
        <w:t>נלחץ על שם המשתמש בשורה העליונה, יפתח תפריט קטן ע</w:t>
      </w:r>
      <w:bookmarkStart w:id="35" w:name="_GoBack"/>
      <w:bookmarkEnd w:id="35"/>
      <w:r>
        <w:rPr>
          <w:rFonts w:hint="cs"/>
          <w:rtl/>
        </w:rPr>
        <w:t>ם מספר אפשרויות:</w:t>
      </w:r>
    </w:p>
    <w:p w:rsidR="00FD238C" w:rsidRDefault="00FD238C" w:rsidP="00FD238C">
      <w:pPr>
        <w:pStyle w:val="a5"/>
        <w:numPr>
          <w:ilvl w:val="0"/>
          <w:numId w:val="3"/>
        </w:numPr>
      </w:pPr>
      <w:r>
        <w:t>Password &amp; Security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איפוס סיסמא</w:t>
      </w:r>
    </w:p>
    <w:p w:rsidR="00FD238C" w:rsidRDefault="00FD238C" w:rsidP="00FD238C">
      <w:pPr>
        <w:pStyle w:val="a5"/>
        <w:numPr>
          <w:ilvl w:val="0"/>
          <w:numId w:val="3"/>
        </w:numPr>
      </w:pPr>
      <w:r>
        <w:rPr>
          <w:rFonts w:hint="cs"/>
          <w:rtl/>
        </w:rPr>
        <w:t xml:space="preserve">שנה שפה </w:t>
      </w:r>
      <w:r>
        <w:rPr>
          <w:rtl/>
        </w:rPr>
        <w:t>–</w:t>
      </w:r>
      <w:r>
        <w:rPr>
          <w:rFonts w:hint="cs"/>
          <w:rtl/>
        </w:rPr>
        <w:t xml:space="preserve"> שינוי שפת תצוגה של ממשק הניהול</w:t>
      </w:r>
    </w:p>
    <w:p w:rsidR="00FD238C" w:rsidRDefault="00FD238C" w:rsidP="00FD238C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שנה סגנון </w:t>
      </w:r>
      <w:r>
        <w:rPr>
          <w:rtl/>
        </w:rPr>
        <w:t>–</w:t>
      </w:r>
      <w:r>
        <w:rPr>
          <w:rFonts w:hint="cs"/>
          <w:rtl/>
        </w:rPr>
        <w:t xml:space="preserve"> שינוי הרקע של ממשק הניהול</w:t>
      </w:r>
    </w:p>
    <w:p w:rsidR="00FD238C" w:rsidRDefault="00537419" w:rsidP="00FD238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BE4C18C" wp14:editId="10AE92B7">
            <wp:extent cx="16192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9" w:rsidRDefault="00A62E38" w:rsidP="003B2D5A">
      <w:pPr>
        <w:pStyle w:val="1"/>
        <w:rPr>
          <w:rtl/>
        </w:rPr>
      </w:pPr>
      <w:r>
        <w:rPr>
          <w:rFonts w:hint="cs"/>
          <w:rtl/>
        </w:rPr>
        <w:lastRenderedPageBreak/>
        <w:t>ניהול קבצים</w:t>
      </w:r>
    </w:p>
    <w:p w:rsidR="00A62E38" w:rsidRDefault="00A62E38" w:rsidP="00A62E38">
      <w:pPr>
        <w:rPr>
          <w:rtl/>
        </w:rPr>
      </w:pPr>
      <w:r>
        <w:rPr>
          <w:rFonts w:hint="cs"/>
          <w:rtl/>
        </w:rPr>
        <w:t xml:space="preserve">ניתן להעלות או ליצור קבצים ע"י </w:t>
      </w:r>
      <w:r>
        <w:rPr>
          <w:rFonts w:hint="cs"/>
          <w:b/>
          <w:bCs/>
          <w:rtl/>
        </w:rPr>
        <w:t>מנהל הקבצים</w:t>
      </w:r>
      <w:r>
        <w:rPr>
          <w:rFonts w:hint="cs"/>
          <w:rtl/>
        </w:rPr>
        <w:t>, לחיצה עליו תפתח לשונית חדשה בדפדפן שבה נוכל לראות את הקבצים והתיקיות שלנו.</w:t>
      </w:r>
    </w:p>
    <w:p w:rsidR="00A62E38" w:rsidRDefault="00A62E38" w:rsidP="00A62E38">
      <w:pPr>
        <w:pStyle w:val="a5"/>
        <w:numPr>
          <w:ilvl w:val="0"/>
          <w:numId w:val="4"/>
        </w:numPr>
      </w:pPr>
      <w:r>
        <w:rPr>
          <w:rFonts w:hint="cs"/>
          <w:rtl/>
        </w:rPr>
        <w:t xml:space="preserve">סרגל כלים לניהול קבצים </w:t>
      </w:r>
      <w:r>
        <w:rPr>
          <w:rtl/>
        </w:rPr>
        <w:t>–</w:t>
      </w:r>
      <w:r>
        <w:rPr>
          <w:rFonts w:hint="cs"/>
          <w:rtl/>
        </w:rPr>
        <w:t xml:space="preserve"> בסרגל הכלים </w:t>
      </w:r>
      <w:del w:id="36" w:author="Yehuda Bortz" w:date="2017-10-31T09:41:00Z">
        <w:r w:rsidDel="00325234">
          <w:rPr>
            <w:rFonts w:hint="cs"/>
            <w:rtl/>
          </w:rPr>
          <w:delText>הזה</w:delText>
        </w:r>
      </w:del>
      <w:r>
        <w:rPr>
          <w:rFonts w:hint="cs"/>
          <w:rtl/>
        </w:rPr>
        <w:t xml:space="preserve"> יש את כל הכלים הבסיסים ליצירת תיקיות וקבצים, העלה והורדה של קבצים ו</w:t>
      </w:r>
      <w:ins w:id="37" w:author="Yehuda Bortz" w:date="2017-10-31T09:42:00Z">
        <w:r w:rsidR="00325234">
          <w:rPr>
            <w:rFonts w:hint="cs"/>
            <w:rtl/>
          </w:rPr>
          <w:t>כן</w:t>
        </w:r>
      </w:ins>
      <w:del w:id="38" w:author="Yehuda Bortz" w:date="2017-10-31T09:42:00Z">
        <w:r w:rsidDel="00325234">
          <w:rPr>
            <w:rFonts w:hint="cs"/>
            <w:rtl/>
          </w:rPr>
          <w:delText>גם</w:delText>
        </w:r>
      </w:del>
      <w:r>
        <w:rPr>
          <w:rFonts w:hint="cs"/>
          <w:rtl/>
        </w:rPr>
        <w:t xml:space="preserve"> עריכה יש</w:t>
      </w:r>
      <w:ins w:id="39" w:author="Yehuda Bortz" w:date="2017-10-31T09:42:00Z">
        <w:r w:rsidR="00325234">
          <w:rPr>
            <w:rFonts w:hint="cs"/>
            <w:rtl/>
          </w:rPr>
          <w:t>י</w:t>
        </w:r>
      </w:ins>
      <w:r>
        <w:rPr>
          <w:rFonts w:hint="cs"/>
          <w:rtl/>
        </w:rPr>
        <w:t>ר</w:t>
      </w:r>
      <w:ins w:id="40" w:author="Yehuda Bortz" w:date="2017-10-31T09:42:00Z">
        <w:r w:rsidR="0096194A">
          <w:rPr>
            <w:rFonts w:hint="cs"/>
            <w:rtl/>
          </w:rPr>
          <w:t>ה</w:t>
        </w:r>
      </w:ins>
      <w:r>
        <w:rPr>
          <w:rFonts w:hint="cs"/>
          <w:rtl/>
        </w:rPr>
        <w:t xml:space="preserve"> בדפדפן של קבצי טקסט</w:t>
      </w:r>
      <w:r w:rsidR="00A33686">
        <w:rPr>
          <w:rFonts w:hint="cs"/>
          <w:rtl/>
        </w:rPr>
        <w:t xml:space="preserve"> (כמו </w:t>
      </w:r>
      <w:r w:rsidR="00A33686">
        <w:t xml:space="preserve">html, php, </w:t>
      </w:r>
      <w:proofErr w:type="spellStart"/>
      <w:r w:rsidR="00A33686">
        <w:t>css</w:t>
      </w:r>
      <w:proofErr w:type="spellEnd"/>
      <w:r w:rsidR="00A33686">
        <w:t xml:space="preserve">, </w:t>
      </w:r>
      <w:proofErr w:type="spellStart"/>
      <w:r w:rsidR="00A33686">
        <w:t>etc</w:t>
      </w:r>
      <w:proofErr w:type="spellEnd"/>
      <w:r w:rsidR="00A33686">
        <w:t>…</w:t>
      </w:r>
      <w:r w:rsidR="00A33686">
        <w:rPr>
          <w:rFonts w:hint="cs"/>
          <w:rtl/>
        </w:rPr>
        <w:t>)</w:t>
      </w:r>
    </w:p>
    <w:p w:rsidR="00A33686" w:rsidRDefault="00A33686" w:rsidP="00A33686">
      <w:pPr>
        <w:pStyle w:val="a5"/>
        <w:numPr>
          <w:ilvl w:val="0"/>
          <w:numId w:val="4"/>
        </w:numPr>
      </w:pPr>
      <w:r>
        <w:rPr>
          <w:rFonts w:hint="cs"/>
          <w:rtl/>
        </w:rPr>
        <w:t xml:space="preserve">סרגל כלים משני </w:t>
      </w:r>
      <w:r>
        <w:rPr>
          <w:rtl/>
        </w:rPr>
        <w:t>–</w:t>
      </w:r>
      <w:r>
        <w:rPr>
          <w:rFonts w:hint="cs"/>
          <w:rtl/>
        </w:rPr>
        <w:t xml:space="preserve"> כאן נמצא כלים לסימון </w:t>
      </w:r>
      <w:proofErr w:type="spellStart"/>
      <w:r>
        <w:rPr>
          <w:rFonts w:hint="cs"/>
          <w:rtl/>
        </w:rPr>
        <w:t>מרוה</w:t>
      </w:r>
      <w:proofErr w:type="spellEnd"/>
      <w:r>
        <w:rPr>
          <w:rFonts w:hint="cs"/>
          <w:rtl/>
        </w:rPr>
        <w:t xml:space="preserve"> של קבצים, מחיקה וניווט בין התיקיות</w:t>
      </w:r>
    </w:p>
    <w:p w:rsidR="00A33686" w:rsidRDefault="00A33686" w:rsidP="0096194A">
      <w:pPr>
        <w:pStyle w:val="a5"/>
        <w:numPr>
          <w:ilvl w:val="0"/>
          <w:numId w:val="4"/>
        </w:numPr>
      </w:pPr>
      <w:r>
        <w:rPr>
          <w:rFonts w:hint="cs"/>
          <w:rtl/>
        </w:rPr>
        <w:t xml:space="preserve">תצוגת תוכן תיקייה </w:t>
      </w:r>
      <w:r>
        <w:rPr>
          <w:rtl/>
        </w:rPr>
        <w:t>–</w:t>
      </w:r>
      <w:r>
        <w:rPr>
          <w:rFonts w:hint="cs"/>
          <w:rtl/>
        </w:rPr>
        <w:t xml:space="preserve"> כאן </w:t>
      </w:r>
      <w:ins w:id="41" w:author="Yehuda Bortz" w:date="2017-10-31T09:43:00Z">
        <w:r w:rsidR="0096194A">
          <w:rPr>
            <w:rFonts w:hint="cs"/>
            <w:rtl/>
          </w:rPr>
          <w:t xml:space="preserve">ניתן לראות </w:t>
        </w:r>
      </w:ins>
      <w:del w:id="42" w:author="Yehuda Bortz" w:date="2017-10-31T09:43:00Z">
        <w:r w:rsidDel="0096194A">
          <w:rPr>
            <w:rFonts w:hint="cs"/>
            <w:rtl/>
          </w:rPr>
          <w:delText>אנו רואים</w:delText>
        </w:r>
      </w:del>
      <w:r>
        <w:rPr>
          <w:rFonts w:hint="cs"/>
          <w:rtl/>
        </w:rPr>
        <w:t xml:space="preserve"> איזה תיקיות וקבצים נמצאים בתוך התיקיה שאנו עומדים עליה, בנוסף </w:t>
      </w:r>
      <w:del w:id="43" w:author="Yehuda Bortz" w:date="2017-10-31T09:43:00Z">
        <w:r w:rsidDel="0096194A">
          <w:rPr>
            <w:rFonts w:hint="cs"/>
            <w:rtl/>
          </w:rPr>
          <w:delText>אנו רואים</w:delText>
        </w:r>
      </w:del>
      <w:ins w:id="44" w:author="Yehuda Bortz" w:date="2017-10-31T09:43:00Z">
        <w:r w:rsidR="0096194A">
          <w:rPr>
            <w:rFonts w:hint="cs"/>
            <w:rtl/>
          </w:rPr>
          <w:t xml:space="preserve">ניתן לראות </w:t>
        </w:r>
      </w:ins>
      <w:r>
        <w:rPr>
          <w:rFonts w:hint="cs"/>
          <w:rtl/>
        </w:rPr>
        <w:t xml:space="preserve"> את גודל הקבצים, מתי פעם אחרונה שנערכו, סוג הקובץ והרשאות.</w:t>
      </w:r>
    </w:p>
    <w:p w:rsidR="00A33686" w:rsidRDefault="00A33686" w:rsidP="00A33686">
      <w:pPr>
        <w:pStyle w:val="a5"/>
        <w:numPr>
          <w:ilvl w:val="0"/>
          <w:numId w:val="4"/>
        </w:numPr>
      </w:pPr>
      <w:r>
        <w:rPr>
          <w:rFonts w:hint="cs"/>
          <w:rtl/>
        </w:rPr>
        <w:t>תצוגת "עץ" של כל התיקיות שקיימות בחשבון</w:t>
      </w:r>
    </w:p>
    <w:p w:rsidR="00CD7FB9" w:rsidRDefault="00CD7FB9" w:rsidP="00CD7FB9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את כל הקבצים יש להעלות/ליצור תחת התיקיה </w:t>
      </w:r>
      <w:proofErr w:type="spellStart"/>
      <w:r>
        <w:t>public_html</w:t>
      </w:r>
      <w:proofErr w:type="spellEnd"/>
      <w:r>
        <w:rPr>
          <w:rFonts w:hint="cs"/>
          <w:rtl/>
        </w:rPr>
        <w:t xml:space="preserve">, כל קובץ שנמצא בתיקייה הנ"ל יהיה זמין </w:t>
      </w:r>
      <w:proofErr w:type="spellStart"/>
      <w:r>
        <w:rPr>
          <w:rFonts w:hint="cs"/>
          <w:rtl/>
        </w:rPr>
        <w:t>לצפיה</w:t>
      </w:r>
      <w:proofErr w:type="spellEnd"/>
      <w:r>
        <w:rPr>
          <w:rFonts w:hint="cs"/>
          <w:rtl/>
        </w:rPr>
        <w:t xml:space="preserve"> באתר.</w:t>
      </w:r>
    </w:p>
    <w:p w:rsidR="00A62E38" w:rsidRDefault="00A62E38" w:rsidP="00A62E38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86400" cy="2834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990" w:rsidRDefault="00163990" w:rsidP="0010573F">
      <w:pPr>
        <w:pStyle w:val="2"/>
        <w:rPr>
          <w:rtl/>
        </w:rPr>
      </w:pPr>
      <w:r>
        <w:rPr>
          <w:rFonts w:hint="cs"/>
          <w:rtl/>
        </w:rPr>
        <w:t xml:space="preserve">הרשאות </w:t>
      </w:r>
      <w:r w:rsidR="0010573F">
        <w:rPr>
          <w:rFonts w:hint="cs"/>
          <w:rtl/>
        </w:rPr>
        <w:t>ובעיות הרצת קוד בגלל הרשאה גבוהה מדי</w:t>
      </w:r>
    </w:p>
    <w:p w:rsidR="00163990" w:rsidRDefault="00163990" w:rsidP="00163990">
      <w:pPr>
        <w:rPr>
          <w:rtl/>
        </w:rPr>
      </w:pPr>
      <w:r>
        <w:rPr>
          <w:rFonts w:hint="cs"/>
          <w:rtl/>
        </w:rPr>
        <w:t xml:space="preserve">בתצוגת תוכן התיקייה רואים שיש עמודה בשם </w:t>
      </w:r>
      <w:r>
        <w:t>Permissions</w:t>
      </w:r>
      <w:r>
        <w:rPr>
          <w:rFonts w:hint="cs"/>
          <w:rtl/>
        </w:rPr>
        <w:t xml:space="preserve"> ומספרים ליד כל תיקייה וקובץ, המספר מציין את רמת ההרשאה לאותו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>.</w:t>
      </w:r>
    </w:p>
    <w:p w:rsidR="00567BF9" w:rsidRDefault="00567BF9" w:rsidP="00567BF9">
      <w:pPr>
        <w:rPr>
          <w:rtl/>
        </w:rPr>
      </w:pPr>
      <w:r>
        <w:rPr>
          <w:rFonts w:hint="cs"/>
          <w:rtl/>
        </w:rPr>
        <w:t xml:space="preserve">ישנם ארבעה ספרות </w:t>
      </w:r>
      <w:proofErr w:type="spellStart"/>
      <w:r>
        <w:rPr>
          <w:rFonts w:hint="cs"/>
          <w:rtl/>
        </w:rPr>
        <w:t>אוקטליות</w:t>
      </w:r>
      <w:proofErr w:type="spellEnd"/>
      <w:r>
        <w:rPr>
          <w:rFonts w:hint="cs"/>
          <w:rtl/>
        </w:rPr>
        <w:t xml:space="preserve"> (0 </w:t>
      </w:r>
      <w:r>
        <w:rPr>
          <w:rtl/>
        </w:rPr>
        <w:t>–</w:t>
      </w:r>
      <w:r>
        <w:rPr>
          <w:rFonts w:hint="cs"/>
          <w:rtl/>
        </w:rPr>
        <w:t xml:space="preserve"> 7), והן שולטות בהרשאות. בפועל רק שלושה ספרות בשימוש.</w:t>
      </w:r>
      <w:r>
        <w:rPr>
          <w:rtl/>
        </w:rPr>
        <w:br/>
      </w:r>
      <w:r>
        <w:rPr>
          <w:rFonts w:hint="cs"/>
          <w:rtl/>
        </w:rPr>
        <w:t xml:space="preserve">אם אתם רואים </w:t>
      </w:r>
      <w:r>
        <w:t>600</w:t>
      </w:r>
      <w:r>
        <w:rPr>
          <w:rFonts w:hint="cs"/>
          <w:rtl/>
        </w:rPr>
        <w:t xml:space="preserve"> זה שווה ל </w:t>
      </w:r>
      <w:r>
        <w:t>0600</w:t>
      </w:r>
      <w:r>
        <w:rPr>
          <w:rFonts w:hint="cs"/>
          <w:rtl/>
        </w:rPr>
        <w:t>. הסיפרה החסרה מתווספות אוטומטית בתחילת המספר.</w:t>
      </w:r>
    </w:p>
    <w:p w:rsidR="00567BF9" w:rsidRDefault="00567BF9" w:rsidP="00567BF9">
      <w:pPr>
        <w:rPr>
          <w:rtl/>
        </w:rPr>
      </w:pPr>
      <w:r w:rsidRPr="00567BF9">
        <w:rPr>
          <w:rFonts w:hint="cs"/>
          <w:b/>
          <w:bCs/>
          <w:rtl/>
        </w:rPr>
        <w:t>הרשאות:</w:t>
      </w:r>
      <w:r w:rsidRPr="00567BF9">
        <w:rPr>
          <w:b/>
          <w:bCs/>
          <w:rtl/>
        </w:rPr>
        <w:br/>
      </w: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יכול להריץ</w:t>
      </w:r>
      <w:r>
        <w:rPr>
          <w:rtl/>
        </w:rPr>
        <w:br/>
      </w: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יכול לכתוב</w:t>
      </w:r>
      <w:r>
        <w:rPr>
          <w:rtl/>
        </w:rPr>
        <w:br/>
      </w: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יכול לקרוא</w:t>
      </w:r>
    </w:p>
    <w:p w:rsidR="00567BF9" w:rsidRDefault="00567BF9" w:rsidP="00567BF9">
      <w:pPr>
        <w:rPr>
          <w:rtl/>
        </w:rPr>
      </w:pPr>
      <w:r>
        <w:rPr>
          <w:rFonts w:hint="cs"/>
          <w:rtl/>
        </w:rPr>
        <w:t>המספר של ההרשאה הוא סכום של ההרשאות, ז"א:</w:t>
      </w:r>
      <w:r>
        <w:rPr>
          <w:rtl/>
        </w:rPr>
        <w:br/>
      </w:r>
      <w:r>
        <w:rPr>
          <w:rFonts w:hint="cs"/>
          <w:rtl/>
        </w:rPr>
        <w:t xml:space="preserve">3 = (1+2) </w:t>
      </w:r>
      <w:r>
        <w:rPr>
          <w:rtl/>
        </w:rPr>
        <w:t>–</w:t>
      </w:r>
      <w:r>
        <w:rPr>
          <w:rFonts w:hint="cs"/>
          <w:rtl/>
        </w:rPr>
        <w:t xml:space="preserve"> יכול לכתוב להריץ</w:t>
      </w:r>
      <w:r>
        <w:rPr>
          <w:rtl/>
        </w:rPr>
        <w:br/>
      </w:r>
      <w:r>
        <w:rPr>
          <w:rFonts w:hint="cs"/>
          <w:rtl/>
        </w:rPr>
        <w:t xml:space="preserve">6 = (2+4) </w:t>
      </w:r>
      <w:r>
        <w:rPr>
          <w:rtl/>
        </w:rPr>
        <w:t>–</w:t>
      </w:r>
      <w:r>
        <w:rPr>
          <w:rFonts w:hint="cs"/>
          <w:rtl/>
        </w:rPr>
        <w:t xml:space="preserve"> יכול לקרוא ולכתוב</w:t>
      </w:r>
    </w:p>
    <w:p w:rsidR="0096194A" w:rsidRDefault="00567BF9" w:rsidP="00567BF9">
      <w:pPr>
        <w:rPr>
          <w:ins w:id="45" w:author="Yehuda Bortz" w:date="2017-10-31T09:45:00Z"/>
          <w:b/>
          <w:bCs/>
          <w:rtl/>
        </w:rPr>
      </w:pPr>
      <w:r w:rsidRPr="00567BF9">
        <w:rPr>
          <w:rFonts w:hint="cs"/>
          <w:b/>
          <w:bCs/>
          <w:rtl/>
        </w:rPr>
        <w:t>מיקום הספירה בערך:</w:t>
      </w:r>
    </w:p>
    <w:p w:rsidR="00567BF9" w:rsidRDefault="00567BF9" w:rsidP="00567BF9">
      <w:pPr>
        <w:rPr>
          <w:rtl/>
        </w:rPr>
      </w:pPr>
      <w:r>
        <w:rPr>
          <w:b/>
          <w:bCs/>
          <w:rtl/>
        </w:rPr>
        <w:lastRenderedPageBreak/>
        <w:br/>
      </w:r>
      <w:r>
        <w:rPr>
          <w:rFonts w:hint="cs"/>
          <w:rtl/>
        </w:rPr>
        <w:t xml:space="preserve">1 - מה הבעלים יכול לעשות </w:t>
      </w:r>
      <w:proofErr w:type="spellStart"/>
      <w:r>
        <w:rPr>
          <w:rFonts w:hint="cs"/>
          <w:rtl/>
        </w:rPr>
        <w:t>לאוביקט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מה משתמשים שחברים בקבוצה (ברמת מערכת ההפעלה) יכולים לעשות </w:t>
      </w:r>
      <w:proofErr w:type="spellStart"/>
      <w:r>
        <w:rPr>
          <w:rFonts w:hint="cs"/>
          <w:rtl/>
        </w:rPr>
        <w:t>לאוביקט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מה משתמשים </w:t>
      </w:r>
      <w:r w:rsidRPr="00567BF9">
        <w:rPr>
          <w:rFonts w:hint="cs"/>
          <w:b/>
          <w:bCs/>
          <w:rtl/>
        </w:rPr>
        <w:t xml:space="preserve">שלא </w:t>
      </w:r>
      <w:r>
        <w:rPr>
          <w:rFonts w:hint="cs"/>
          <w:rtl/>
        </w:rPr>
        <w:t xml:space="preserve">חברים בקבוצה (ברמת מערכת ההפעלה) יכולים לעשות </w:t>
      </w:r>
      <w:proofErr w:type="spellStart"/>
      <w:r>
        <w:rPr>
          <w:rFonts w:hint="cs"/>
          <w:rtl/>
        </w:rPr>
        <w:t>לאוביקט</w:t>
      </w:r>
      <w:proofErr w:type="spellEnd"/>
    </w:p>
    <w:p w:rsidR="00943E22" w:rsidRPr="00614EDF" w:rsidRDefault="00567BF9" w:rsidP="00943E22">
      <w:pPr>
        <w:rPr>
          <w:rtl/>
        </w:rPr>
      </w:pPr>
      <w:r w:rsidRPr="00567BF9">
        <w:rPr>
          <w:rFonts w:hint="cs"/>
          <w:b/>
          <w:bCs/>
          <w:rtl/>
        </w:rPr>
        <w:t>לדוגמא:</w:t>
      </w:r>
      <w:r>
        <w:rPr>
          <w:b/>
          <w:bCs/>
          <w:rtl/>
        </w:rPr>
        <w:br/>
      </w:r>
      <w:r w:rsidRPr="00614EDF">
        <w:rPr>
          <w:rFonts w:asciiTheme="minorBidi" w:hAnsiTheme="minorBidi"/>
          <w:rtl/>
        </w:rPr>
        <w:t xml:space="preserve">הרשאה </w:t>
      </w:r>
      <w:r w:rsidRPr="00614EDF">
        <w:rPr>
          <w:rFonts w:asciiTheme="minorBidi" w:hAnsiTheme="minorBidi"/>
        </w:rPr>
        <w:t>600</w:t>
      </w:r>
      <w:r w:rsidRPr="00614EDF">
        <w:rPr>
          <w:rFonts w:asciiTheme="minorBidi" w:hAnsiTheme="minorBidi"/>
          <w:rtl/>
        </w:rPr>
        <w:t xml:space="preserve"> - הבעלים בלבד יכול</w:t>
      </w:r>
      <w:ins w:id="46" w:author="Yehuda Bortz" w:date="2017-10-31T09:45:00Z">
        <w:r w:rsidR="0096194A">
          <w:rPr>
            <w:rFonts w:asciiTheme="minorBidi" w:hAnsiTheme="minorBidi" w:hint="cs"/>
            <w:rtl/>
          </w:rPr>
          <w:t>ים</w:t>
        </w:r>
      </w:ins>
      <w:r w:rsidRPr="00614EDF">
        <w:rPr>
          <w:rFonts w:asciiTheme="minorBidi" w:hAnsiTheme="minorBidi"/>
          <w:rtl/>
        </w:rPr>
        <w:t xml:space="preserve"> לקרוא ולכתוב לקובץ</w:t>
      </w:r>
      <w:r>
        <w:rPr>
          <w:rtl/>
        </w:rPr>
        <w:br/>
      </w:r>
      <w:r>
        <w:rPr>
          <w:rFonts w:hint="cs"/>
          <w:rtl/>
        </w:rPr>
        <w:t>הרשאה 700 - הב</w:t>
      </w:r>
      <w:ins w:id="47" w:author="Yehuda Bortz" w:date="2017-10-31T09:45:00Z">
        <w:r w:rsidR="0096194A">
          <w:rPr>
            <w:rFonts w:hint="cs"/>
            <w:rtl/>
          </w:rPr>
          <w:t>ע</w:t>
        </w:r>
      </w:ins>
      <w:r>
        <w:rPr>
          <w:rFonts w:hint="cs"/>
          <w:rtl/>
        </w:rPr>
        <w:t>לים יכול</w:t>
      </w:r>
      <w:ins w:id="48" w:author="Yehuda Bortz" w:date="2017-10-31T09:45:00Z">
        <w:r w:rsidR="0096194A">
          <w:rPr>
            <w:rFonts w:hint="cs"/>
            <w:rtl/>
          </w:rPr>
          <w:t>ים</w:t>
        </w:r>
      </w:ins>
      <w:r>
        <w:rPr>
          <w:rFonts w:hint="cs"/>
          <w:rtl/>
        </w:rPr>
        <w:t xml:space="preserve"> לקרוא, לכתוב ולהריץ את הקובץ</w:t>
      </w:r>
      <w:r>
        <w:rPr>
          <w:rtl/>
        </w:rPr>
        <w:br/>
      </w:r>
      <w:r>
        <w:rPr>
          <w:rFonts w:hint="cs"/>
          <w:rtl/>
        </w:rPr>
        <w:t xml:space="preserve">הרשאה 666 </w:t>
      </w:r>
      <w:r w:rsidR="00943E22">
        <w:rPr>
          <w:rtl/>
        </w:rPr>
        <w:t>–</w:t>
      </w:r>
      <w:r>
        <w:rPr>
          <w:rFonts w:hint="cs"/>
          <w:rtl/>
        </w:rPr>
        <w:t xml:space="preserve"> </w:t>
      </w:r>
      <w:r w:rsidR="00943E22">
        <w:rPr>
          <w:rFonts w:hint="cs"/>
          <w:rtl/>
        </w:rPr>
        <w:t>כולם יכולים לקרוא ולכתוב לקובץ</w:t>
      </w:r>
      <w:r w:rsidR="00943E22">
        <w:rPr>
          <w:rtl/>
        </w:rPr>
        <w:br/>
      </w:r>
      <w:r w:rsidR="00943E22">
        <w:rPr>
          <w:rFonts w:hint="cs"/>
          <w:rtl/>
        </w:rPr>
        <w:t xml:space="preserve">הרשאה 777 </w:t>
      </w:r>
      <w:r w:rsidR="00943E22">
        <w:rPr>
          <w:rtl/>
        </w:rPr>
        <w:t>–</w:t>
      </w:r>
      <w:r w:rsidR="00943E22">
        <w:rPr>
          <w:rFonts w:hint="cs"/>
          <w:rtl/>
        </w:rPr>
        <w:t xml:space="preserve"> כולם יכולים לקרוא, לכתוב ולהריץ קובץ</w:t>
      </w:r>
    </w:p>
    <w:p w:rsidR="00943E22" w:rsidRDefault="00943E22" w:rsidP="00943E22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ניתן לקרוא על הנושא בהרחבה ב: </w:t>
      </w:r>
      <w:hyperlink r:id="rId13" w:history="1">
        <w:r w:rsidRPr="001B43AA">
          <w:rPr>
            <w:rStyle w:val="Hyperlink"/>
          </w:rPr>
          <w:t>http://en.wikipedia.org/wiki/Filesystem_permissions</w:t>
        </w:r>
      </w:hyperlink>
    </w:p>
    <w:p w:rsidR="0010573F" w:rsidRDefault="00614EDF" w:rsidP="0010573F">
      <w:pPr>
        <w:rPr>
          <w:rtl/>
        </w:rPr>
      </w:pPr>
      <w:r>
        <w:rPr>
          <w:rFonts w:hint="cs"/>
          <w:rtl/>
        </w:rPr>
        <w:t>מטעמי אבטחה</w:t>
      </w:r>
      <w:r w:rsidR="0010573F">
        <w:rPr>
          <w:rFonts w:hint="cs"/>
          <w:rtl/>
        </w:rPr>
        <w:t xml:space="preserve"> חשוב לוודא שקבצים מוגדרים עם הרשאה של 644 (הבעלים יכול לקרוא ולכתוב, ואחרים יכולים לקרוא)</w:t>
      </w:r>
      <w:ins w:id="49" w:author="Yehuda Bortz" w:date="2017-10-31T09:46:00Z">
        <w:r w:rsidR="0096194A">
          <w:rPr>
            <w:rFonts w:hint="cs"/>
            <w:rtl/>
          </w:rPr>
          <w:t>,</w:t>
        </w:r>
      </w:ins>
      <w:del w:id="50" w:author="Yehuda Bortz" w:date="2017-10-31T09:46:00Z">
        <w:r w:rsidR="0010573F" w:rsidDel="0096194A">
          <w:rPr>
            <w:rFonts w:hint="cs"/>
            <w:rtl/>
          </w:rPr>
          <w:delText xml:space="preserve"> ו</w:delText>
        </w:r>
      </w:del>
      <w:r w:rsidR="0010573F">
        <w:rPr>
          <w:rFonts w:hint="cs"/>
          <w:rtl/>
        </w:rPr>
        <w:t xml:space="preserve">אם </w:t>
      </w:r>
      <w:proofErr w:type="spellStart"/>
      <w:r w:rsidR="0010573F">
        <w:rPr>
          <w:rFonts w:hint="cs"/>
          <w:rtl/>
        </w:rPr>
        <w:t>האפלקיציה</w:t>
      </w:r>
      <w:proofErr w:type="spellEnd"/>
      <w:r w:rsidR="0010573F">
        <w:rPr>
          <w:rFonts w:hint="cs"/>
          <w:rtl/>
        </w:rPr>
        <w:t xml:space="preserve"> לא מצליחה לרוץ אז </w:t>
      </w:r>
      <w:ins w:id="51" w:author="Yehuda Bortz" w:date="2017-10-31T09:46:00Z">
        <w:r w:rsidR="0096194A">
          <w:rPr>
            <w:rFonts w:hint="cs"/>
            <w:rtl/>
          </w:rPr>
          <w:t xml:space="preserve">יש </w:t>
        </w:r>
      </w:ins>
      <w:r w:rsidR="0010573F">
        <w:rPr>
          <w:rFonts w:hint="cs"/>
          <w:rtl/>
        </w:rPr>
        <w:t xml:space="preserve">לשנות הרשאה לקובץ שצריך ל 755 (בעלים יכול לעשות </w:t>
      </w:r>
      <w:proofErr w:type="spellStart"/>
      <w:r w:rsidR="0010573F">
        <w:rPr>
          <w:rFonts w:hint="cs"/>
          <w:rtl/>
        </w:rPr>
        <w:t>הכל</w:t>
      </w:r>
      <w:proofErr w:type="spellEnd"/>
      <w:r w:rsidR="0010573F">
        <w:rPr>
          <w:rFonts w:hint="cs"/>
          <w:rtl/>
        </w:rPr>
        <w:t>, ואחרים יכולים לקרוא ולהריץ)</w:t>
      </w:r>
    </w:p>
    <w:p w:rsidR="0010573F" w:rsidRDefault="0010573F" w:rsidP="0010573F">
      <w:pPr>
        <w:pStyle w:val="a5"/>
        <w:numPr>
          <w:ilvl w:val="0"/>
          <w:numId w:val="1"/>
        </w:numPr>
      </w:pPr>
      <w:del w:id="52" w:author="Yehuda Bortz" w:date="2017-10-31T09:52:00Z">
        <w:r w:rsidDel="002C3ECE">
          <w:rPr>
            <w:rFonts w:hint="cs"/>
            <w:rtl/>
          </w:rPr>
          <w:delText xml:space="preserve">אסור </w:delText>
        </w:r>
      </w:del>
      <w:ins w:id="53" w:author="Yehuda Bortz" w:date="2017-10-31T09:52:00Z">
        <w:r w:rsidR="002C3ECE" w:rsidRPr="002C3ECE">
          <w:rPr>
            <w:rFonts w:hint="eastAsia"/>
            <w:b/>
            <w:bCs/>
            <w:rtl/>
            <w:rPrChange w:id="54" w:author="Yehuda Bortz" w:date="2017-10-31T09:52:00Z">
              <w:rPr>
                <w:rFonts w:hint="eastAsia"/>
                <w:rtl/>
              </w:rPr>
            </w:rPrChange>
          </w:rPr>
          <w:t>אין</w:t>
        </w:r>
        <w:r w:rsidR="002C3ECE">
          <w:rPr>
            <w:rFonts w:hint="cs"/>
            <w:rtl/>
          </w:rPr>
          <w:t xml:space="preserve"> </w:t>
        </w:r>
      </w:ins>
      <w:r>
        <w:rPr>
          <w:rFonts w:hint="cs"/>
          <w:rtl/>
        </w:rPr>
        <w:t>לתת הרשאה 777, אם נתתם הרשאה שכזו סיכוי גדול מאוד שתתקלו בהודעת שגיאה שלא תאפשר להריץ את הקוד שכתבתם עד שתתקנו את ההרשאות.</w:t>
      </w:r>
    </w:p>
    <w:p w:rsidR="00EC69F9" w:rsidRDefault="00EC69F9" w:rsidP="00EC69F9">
      <w:pPr>
        <w:rPr>
          <w:rtl/>
        </w:rPr>
      </w:pPr>
    </w:p>
    <w:p w:rsidR="00EC69F9" w:rsidRDefault="00EC69F9" w:rsidP="003B2D5A">
      <w:pPr>
        <w:pStyle w:val="1"/>
        <w:rPr>
          <w:rtl/>
        </w:rPr>
      </w:pPr>
      <w:r>
        <w:rPr>
          <w:rFonts w:hint="cs"/>
          <w:rtl/>
        </w:rPr>
        <w:t>ניהול מסדי נתונים</w:t>
      </w:r>
    </w:p>
    <w:p w:rsidR="00EC69F9" w:rsidRDefault="00EC69F9" w:rsidP="00EC69F9">
      <w:pPr>
        <w:rPr>
          <w:rtl/>
        </w:rPr>
      </w:pPr>
      <w:r>
        <w:rPr>
          <w:rFonts w:hint="cs"/>
          <w:rtl/>
        </w:rPr>
        <w:t>בממשק הניהול ישנו חלק שמתמקד בניהול מסדי הנתונים שזמינים למשתמש:</w:t>
      </w:r>
    </w:p>
    <w:p w:rsidR="00EC69F9" w:rsidRDefault="00EC69F9" w:rsidP="00EC69F9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9358CC1" wp14:editId="674647C3">
            <wp:extent cx="5486400" cy="1229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5A" w:rsidRDefault="003B2D5A" w:rsidP="00EC69F9">
      <w:pPr>
        <w:rPr>
          <w:rtl/>
        </w:rPr>
      </w:pPr>
    </w:p>
    <w:p w:rsidR="003B2D5A" w:rsidRDefault="003B2D5A" w:rsidP="003B2D5A">
      <w:pPr>
        <w:pStyle w:val="2"/>
        <w:rPr>
          <w:rtl/>
        </w:rPr>
      </w:pPr>
      <w:r>
        <w:rPr>
          <w:rFonts w:hint="cs"/>
          <w:rtl/>
        </w:rPr>
        <w:t>יצירת מסד נתונים</w:t>
      </w:r>
    </w:p>
    <w:p w:rsidR="003B2D5A" w:rsidRDefault="003B2D5A" w:rsidP="003B2D5A">
      <w:pPr>
        <w:rPr>
          <w:rtl/>
        </w:rPr>
      </w:pPr>
      <w:r>
        <w:rPr>
          <w:rFonts w:hint="cs"/>
          <w:rtl/>
        </w:rPr>
        <w:t xml:space="preserve">בכדי ליצור מסד נתונים נלחץ על "אשף מסדי הנתונים של </w:t>
      </w:r>
      <w:r>
        <w:t>MySQL</w:t>
      </w:r>
      <w:r>
        <w:rPr>
          <w:rFonts w:hint="cs"/>
          <w:rtl/>
        </w:rPr>
        <w:t>"</w:t>
      </w:r>
    </w:p>
    <w:p w:rsidR="003B2D5A" w:rsidRDefault="003B2D5A" w:rsidP="003B2D5A">
      <w:pPr>
        <w:pStyle w:val="3"/>
        <w:rPr>
          <w:rtl/>
        </w:rPr>
      </w:pPr>
      <w:r>
        <w:rPr>
          <w:rFonts w:hint="cs"/>
          <w:rtl/>
        </w:rPr>
        <w:t>שלב 1: יצירת מסד נתונים</w:t>
      </w:r>
    </w:p>
    <w:p w:rsidR="003B2D5A" w:rsidRDefault="003B2D5A" w:rsidP="003B2D5A">
      <w:pPr>
        <w:rPr>
          <w:rtl/>
        </w:rPr>
      </w:pPr>
      <w:r>
        <w:rPr>
          <w:rFonts w:hint="cs"/>
          <w:rtl/>
        </w:rPr>
        <w:t xml:space="preserve">בשלב הראשון נקיש את שם מסד הנתונים. </w:t>
      </w:r>
    </w:p>
    <w:p w:rsidR="003B2D5A" w:rsidRDefault="003B2D5A" w:rsidP="003B2D5A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שם המסד תמיד יתחיל בשם המשתמש וקו תחתון ולאחריו השם שבחרנו, אז אם שם המשתמש שלנו הוא </w:t>
      </w:r>
      <w:r>
        <w:t>roil</w:t>
      </w:r>
      <w:r>
        <w:rPr>
          <w:rFonts w:hint="cs"/>
          <w:rtl/>
        </w:rPr>
        <w:t xml:space="preserve"> ושם המסד שרשמנו הוא </w:t>
      </w:r>
      <w:proofErr w:type="spellStart"/>
      <w:r>
        <w:t>mydb</w:t>
      </w:r>
      <w:proofErr w:type="spellEnd"/>
      <w:r>
        <w:rPr>
          <w:rFonts w:hint="cs"/>
          <w:rtl/>
        </w:rPr>
        <w:t xml:space="preserve"> בפועל מסד הנתונים </w:t>
      </w:r>
      <w:proofErr w:type="spellStart"/>
      <w:r>
        <w:rPr>
          <w:rFonts w:hint="cs"/>
          <w:rtl/>
        </w:rPr>
        <w:t>שיווצר</w:t>
      </w:r>
      <w:proofErr w:type="spellEnd"/>
      <w:r>
        <w:rPr>
          <w:rFonts w:hint="cs"/>
          <w:rtl/>
        </w:rPr>
        <w:t xml:space="preserve"> הוא: </w:t>
      </w:r>
      <w:proofErr w:type="spellStart"/>
      <w:r>
        <w:t>roil_mydb</w:t>
      </w:r>
      <w:proofErr w:type="spellEnd"/>
    </w:p>
    <w:p w:rsidR="003B2D5A" w:rsidRDefault="003B2D5A" w:rsidP="003B2D5A">
      <w:pPr>
        <w:pStyle w:val="3"/>
        <w:rPr>
          <w:rtl/>
        </w:rPr>
      </w:pPr>
      <w:r>
        <w:rPr>
          <w:rFonts w:hint="cs"/>
          <w:rtl/>
        </w:rPr>
        <w:t>שלב 2: יצירת משתמש למסד הנתונים</w:t>
      </w:r>
    </w:p>
    <w:p w:rsidR="003B2D5A" w:rsidRDefault="003B2D5A" w:rsidP="003B2D5A">
      <w:pPr>
        <w:rPr>
          <w:rtl/>
        </w:rPr>
      </w:pPr>
      <w:r>
        <w:rPr>
          <w:rFonts w:hint="cs"/>
          <w:rtl/>
        </w:rPr>
        <w:t xml:space="preserve">בשלב השני נרשום שם משתמש וסיסמא שאיתם הקוד שנכתוב יוכל להתחבר למסד הנתונים. </w:t>
      </w:r>
    </w:p>
    <w:p w:rsidR="003B2D5A" w:rsidRDefault="003B2D5A" w:rsidP="003B2D5A">
      <w:pPr>
        <w:pStyle w:val="a5"/>
        <w:numPr>
          <w:ilvl w:val="0"/>
          <w:numId w:val="1"/>
        </w:numPr>
      </w:pPr>
      <w:r>
        <w:rPr>
          <w:rFonts w:hint="cs"/>
          <w:rtl/>
        </w:rPr>
        <w:t>גם כאן שם המשתמש יתחיל עם שם המשתמש שלנו וקו תחתון</w:t>
      </w:r>
    </w:p>
    <w:p w:rsidR="003B2D5A" w:rsidRDefault="003B2D5A" w:rsidP="003B2D5A">
      <w:pPr>
        <w:pStyle w:val="3"/>
        <w:rPr>
          <w:rtl/>
        </w:rPr>
      </w:pPr>
      <w:r>
        <w:rPr>
          <w:rFonts w:hint="cs"/>
          <w:rtl/>
        </w:rPr>
        <w:lastRenderedPageBreak/>
        <w:t>שלב 3: הרשאות משתמש על מסד הנתונים</w:t>
      </w:r>
    </w:p>
    <w:p w:rsidR="003B2D5A" w:rsidRDefault="003B2D5A" w:rsidP="003B2D5A">
      <w:pPr>
        <w:rPr>
          <w:rtl/>
        </w:rPr>
      </w:pPr>
      <w:r>
        <w:rPr>
          <w:rFonts w:hint="cs"/>
          <w:rtl/>
        </w:rPr>
        <w:t xml:space="preserve">בשלב האחרון נקצה למשתמש שיצרנו הרשאות </w:t>
      </w:r>
      <w:del w:id="55" w:author="Yehuda Bortz" w:date="2017-10-31T09:54:00Z">
        <w:r w:rsidDel="002C3ECE">
          <w:rPr>
            <w:rFonts w:hint="cs"/>
            <w:rtl/>
          </w:rPr>
          <w:delText>ש</w:delText>
        </w:r>
      </w:del>
      <w:r>
        <w:rPr>
          <w:rFonts w:hint="cs"/>
          <w:rtl/>
        </w:rPr>
        <w:t xml:space="preserve">ביצוע פעולות על מסד הנתונים כמו: </w:t>
      </w:r>
      <w:r>
        <w:t xml:space="preserve">Select, Insert, </w:t>
      </w:r>
      <w:proofErr w:type="spellStart"/>
      <w:r>
        <w:t>etc</w:t>
      </w:r>
      <w:proofErr w:type="spellEnd"/>
      <w:r>
        <w:t>…</w:t>
      </w:r>
    </w:p>
    <w:p w:rsidR="003B2D5A" w:rsidRDefault="003B2D5A" w:rsidP="003B2D5A">
      <w:pPr>
        <w:rPr>
          <w:rtl/>
        </w:rPr>
      </w:pPr>
      <w:r>
        <w:rPr>
          <w:rFonts w:hint="cs"/>
          <w:rtl/>
        </w:rPr>
        <w:t>לאחר שבחרנו את ה</w:t>
      </w:r>
      <w:ins w:id="56" w:author="Yehuda Bortz" w:date="2017-10-31T09:55:00Z">
        <w:r w:rsidR="002C3ECE">
          <w:rPr>
            <w:rFonts w:hint="cs"/>
            <w:rtl/>
          </w:rPr>
          <w:t>ה</w:t>
        </w:r>
      </w:ins>
      <w:r>
        <w:rPr>
          <w:rFonts w:hint="cs"/>
          <w:rtl/>
        </w:rPr>
        <w:t xml:space="preserve">רשאות המתאימות </w:t>
      </w:r>
      <w:proofErr w:type="spellStart"/>
      <w:ins w:id="57" w:author="Yehuda Bortz" w:date="2017-10-31T09:55:00Z">
        <w:r w:rsidR="002C3ECE">
          <w:rPr>
            <w:rFonts w:hint="cs"/>
            <w:rtl/>
          </w:rPr>
          <w:t>יווצרו</w:t>
        </w:r>
        <w:proofErr w:type="spellEnd"/>
        <w:r w:rsidR="002C3ECE">
          <w:rPr>
            <w:rFonts w:hint="cs"/>
            <w:rtl/>
          </w:rPr>
          <w:t xml:space="preserve"> </w:t>
        </w:r>
      </w:ins>
      <w:del w:id="58" w:author="Yehuda Bortz" w:date="2017-10-31T09:55:00Z">
        <w:r w:rsidDel="002C3ECE">
          <w:rPr>
            <w:rFonts w:hint="cs"/>
            <w:rtl/>
          </w:rPr>
          <w:delText>נוצר</w:delText>
        </w:r>
      </w:del>
      <w:r>
        <w:rPr>
          <w:rFonts w:hint="cs"/>
          <w:rtl/>
        </w:rPr>
        <w:t xml:space="preserve"> </w:t>
      </w:r>
      <w:del w:id="59" w:author="Yehuda Bortz" w:date="2017-10-31T09:55:00Z">
        <w:r w:rsidDel="002C3ECE">
          <w:rPr>
            <w:rFonts w:hint="cs"/>
            <w:rtl/>
          </w:rPr>
          <w:delText>ה</w:delText>
        </w:r>
      </w:del>
      <w:r>
        <w:rPr>
          <w:rFonts w:hint="cs"/>
          <w:rtl/>
        </w:rPr>
        <w:t xml:space="preserve">מסד </w:t>
      </w:r>
      <w:ins w:id="60" w:author="Yehuda Bortz" w:date="2017-10-31T09:54:00Z">
        <w:r w:rsidR="002C3ECE">
          <w:rPr>
            <w:rFonts w:hint="cs"/>
            <w:rtl/>
          </w:rPr>
          <w:t>הנתונים וכן</w:t>
        </w:r>
      </w:ins>
      <w:ins w:id="61" w:author="Yehuda Bortz" w:date="2017-10-31T09:55:00Z">
        <w:r w:rsidR="002C3ECE">
          <w:rPr>
            <w:rFonts w:hint="cs"/>
            <w:rtl/>
          </w:rPr>
          <w:t xml:space="preserve"> </w:t>
        </w:r>
      </w:ins>
      <w:del w:id="62" w:author="Yehuda Bortz" w:date="2017-10-31T09:55:00Z">
        <w:r w:rsidDel="002C3ECE">
          <w:rPr>
            <w:rFonts w:hint="cs"/>
            <w:rtl/>
          </w:rPr>
          <w:delText>ו</w:delText>
        </w:r>
      </w:del>
      <w:r>
        <w:rPr>
          <w:rFonts w:hint="cs"/>
          <w:rtl/>
        </w:rPr>
        <w:t>המשתמש שאיתו הקוד שנכתוב ידבר עם המסד.</w:t>
      </w:r>
    </w:p>
    <w:p w:rsidR="003B2D5A" w:rsidRPr="003B2D5A" w:rsidRDefault="003B2D5A" w:rsidP="003B2D5A">
      <w:pPr>
        <w:rPr>
          <w:rtl/>
        </w:rPr>
      </w:pPr>
      <w:r>
        <w:rPr>
          <w:rFonts w:hint="cs"/>
          <w:rtl/>
        </w:rPr>
        <w:t xml:space="preserve">בכדי לראות בפועל את כל מסדי הנתונים שיש לנו, ואת </w:t>
      </w:r>
      <w:proofErr w:type="spellStart"/>
      <w:r>
        <w:rPr>
          <w:rFonts w:hint="cs"/>
          <w:rtl/>
        </w:rPr>
        <w:t>המשתמשי</w:t>
      </w:r>
      <w:proofErr w:type="spellEnd"/>
      <w:r w:rsidR="00106472">
        <w:rPr>
          <w:rFonts w:hint="cs"/>
          <w:rtl/>
        </w:rPr>
        <w:t xml:space="preserve"> ה </w:t>
      </w:r>
      <w:r w:rsidR="00106472">
        <w:t>MySQL</w:t>
      </w:r>
      <w:r w:rsidR="00106472">
        <w:rPr>
          <w:rFonts w:hint="cs"/>
          <w:rtl/>
        </w:rPr>
        <w:t xml:space="preserve"> בממשק הניהול הראשי נלחץ על "מסי נתונים של </w:t>
      </w:r>
      <w:r w:rsidR="00106472">
        <w:t>MySQL</w:t>
      </w:r>
      <w:r w:rsidR="00106472">
        <w:rPr>
          <w:rFonts w:hint="cs"/>
          <w:rtl/>
        </w:rPr>
        <w:t>" ושם נוכל לראות את כל המסדים והמשתמשים שיצרנו.</w:t>
      </w:r>
    </w:p>
    <w:sectPr w:rsidR="003B2D5A" w:rsidRPr="003B2D5A" w:rsidSect="00404CA9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8AD" w:rsidRDefault="00A218AD" w:rsidP="00F01FDB">
      <w:pPr>
        <w:spacing w:after="0" w:line="240" w:lineRule="auto"/>
      </w:pPr>
      <w:r>
        <w:separator/>
      </w:r>
    </w:p>
  </w:endnote>
  <w:endnote w:type="continuationSeparator" w:id="0">
    <w:p w:rsidR="00A218AD" w:rsidRDefault="00A218AD" w:rsidP="00F0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8AD" w:rsidRDefault="00A218AD" w:rsidP="00F01FDB">
      <w:pPr>
        <w:spacing w:after="0" w:line="240" w:lineRule="auto"/>
      </w:pPr>
      <w:r>
        <w:separator/>
      </w:r>
    </w:p>
  </w:footnote>
  <w:footnote w:type="continuationSeparator" w:id="0">
    <w:p w:rsidR="00A218AD" w:rsidRDefault="00A218AD" w:rsidP="00F01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90D3A"/>
    <w:multiLevelType w:val="hybridMultilevel"/>
    <w:tmpl w:val="F1DAE4C6"/>
    <w:lvl w:ilvl="0" w:tplc="7456A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333C"/>
    <w:multiLevelType w:val="hybridMultilevel"/>
    <w:tmpl w:val="C68EE876"/>
    <w:lvl w:ilvl="0" w:tplc="F1D2B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D44CD"/>
    <w:multiLevelType w:val="hybridMultilevel"/>
    <w:tmpl w:val="4E18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E5A33"/>
    <w:multiLevelType w:val="hybridMultilevel"/>
    <w:tmpl w:val="CD84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F27DF"/>
    <w:multiLevelType w:val="hybridMultilevel"/>
    <w:tmpl w:val="87C4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i Liani">
    <w15:presenceInfo w15:providerId="Windows Live" w15:userId="9c3ab38313066385"/>
  </w15:person>
  <w15:person w15:author="Yehuda Bortz">
    <w15:presenceInfo w15:providerId="AD" w15:userId="S-1-5-21-790525478-688789844-725345543-7044"/>
  </w15:person>
  <w15:person w15:author="Roi Liani [2]">
    <w15:presenceInfo w15:providerId="AD" w15:userId="S-1-5-21-790525478-688789844-725345543-2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7A"/>
    <w:rsid w:val="00096A4A"/>
    <w:rsid w:val="000A4251"/>
    <w:rsid w:val="0010573F"/>
    <w:rsid w:val="00106472"/>
    <w:rsid w:val="00163990"/>
    <w:rsid w:val="002A3FC9"/>
    <w:rsid w:val="002C3ECE"/>
    <w:rsid w:val="002C5B1A"/>
    <w:rsid w:val="003237DB"/>
    <w:rsid w:val="00325234"/>
    <w:rsid w:val="003B2D5A"/>
    <w:rsid w:val="00404CA9"/>
    <w:rsid w:val="004D3A02"/>
    <w:rsid w:val="004E5E02"/>
    <w:rsid w:val="00537419"/>
    <w:rsid w:val="00567BF9"/>
    <w:rsid w:val="00614EDF"/>
    <w:rsid w:val="00943E22"/>
    <w:rsid w:val="0096194A"/>
    <w:rsid w:val="00A218AD"/>
    <w:rsid w:val="00A33686"/>
    <w:rsid w:val="00A62E38"/>
    <w:rsid w:val="00B93EB8"/>
    <w:rsid w:val="00C0657A"/>
    <w:rsid w:val="00CD7FB9"/>
    <w:rsid w:val="00E47F6A"/>
    <w:rsid w:val="00E844E8"/>
    <w:rsid w:val="00EC69F9"/>
    <w:rsid w:val="00F01FDB"/>
    <w:rsid w:val="00F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659241-DE58-40CE-AB23-9298E18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E5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5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2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6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6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4E5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E5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4E5E0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A3FC9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B2D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2523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32523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Filesystem_permiss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34646-6376-48E5-83DC-BC1993C2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765</Words>
  <Characters>3829</Characters>
  <Application>Microsoft Office Word</Application>
  <DocSecurity>0</DocSecurity>
  <Lines>31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JCE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Liani</dc:creator>
  <cp:keywords/>
  <dc:description/>
  <cp:lastModifiedBy>Oriya Natanzon</cp:lastModifiedBy>
  <cp:revision>2</cp:revision>
  <dcterms:created xsi:type="dcterms:W3CDTF">2020-03-26T20:35:00Z</dcterms:created>
  <dcterms:modified xsi:type="dcterms:W3CDTF">2020-03-26T20:35:00Z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iteId">
    <vt:lpwstr>d623f33e-58b0-4315-84d8-5b527cab1e59</vt:lpwstr>
  </property>
  <property fmtid="{D5CDD505-2E9C-101B-9397-08002B2CF9AE}" pid="4" name="MSIP_Label_b52243b5-d87b-4c3a-887e-11176bdf3c19_Owner">
    <vt:lpwstr>roil@jce.ac.il</vt:lpwstr>
  </property>
  <property fmtid="{D5CDD505-2E9C-101B-9397-08002B2CF9AE}" pid="5" name="MSIP_Label_b52243b5-d87b-4c3a-887e-11176bdf3c19_SetDate">
    <vt:lpwstr>2018-10-02T13:42:51.4666548Z</vt:lpwstr>
  </property>
  <property fmtid="{D5CDD505-2E9C-101B-9397-08002B2CF9AE}" pid="6" name="MSIP_Label_b52243b5-d87b-4c3a-887e-11176bdf3c19_Name">
    <vt:lpwstr>General</vt:lpwstr>
  </property>
  <property fmtid="{D5CDD505-2E9C-101B-9397-08002B2CF9AE}" pid="7" name="MSIP_Label_b52243b5-d87b-4c3a-887e-11176bdf3c19_Application">
    <vt:lpwstr>Microsoft Azure Information Protection</vt:lpwstr>
  </property>
  <property fmtid="{D5CDD505-2E9C-101B-9397-08002B2CF9AE}" pid="8" name="MSIP_Label_b52243b5-d87b-4c3a-887e-11176bdf3c19_Extended_MSFT_Method">
    <vt:lpwstr>Automatic</vt:lpwstr>
  </property>
  <property fmtid="{D5CDD505-2E9C-101B-9397-08002B2CF9AE}" pid="9" name="Sensitivity">
    <vt:lpwstr>General</vt:lpwstr>
  </property>
</Properties>
</file>